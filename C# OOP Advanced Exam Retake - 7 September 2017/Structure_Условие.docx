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>. You mu</w:t>
      </w:r>
      <w:bookmarkStart w:id="0" w:name="_GoBack"/>
      <w:bookmarkEnd w:id="0"/>
      <w:r>
        <w:t xml:space="preserve">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1" w:author="Ventsislav Ivanov" w:date="2017-09-07T12:06:00Z">
        <w:r w:rsidRPr="00B162A3" w:rsidDel="00FF4CDD">
          <w:rPr>
            <w:b/>
            <w:noProof/>
            <w:highlight w:val="red"/>
            <w:rPrChange w:id="2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3" w:author="Ventsislav Ivanov" w:date="2017-09-07T12:06:00Z">
        <w:r w:rsidR="00FF4CDD" w:rsidRPr="00B162A3">
          <w:rPr>
            <w:b/>
            <w:noProof/>
            <w:highlight w:val="red"/>
            <w:rPrChange w:id="4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ICommand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2B5EA" w14:textId="77777777" w:rsidR="003E2328" w:rsidRDefault="003E2328" w:rsidP="008068A2">
      <w:pPr>
        <w:spacing w:after="0" w:line="240" w:lineRule="auto"/>
      </w:pPr>
      <w:r>
        <w:separator/>
      </w:r>
    </w:p>
  </w:endnote>
  <w:endnote w:type="continuationSeparator" w:id="0">
    <w:p w14:paraId="16D776BB" w14:textId="77777777" w:rsidR="003E2328" w:rsidRDefault="003E23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5B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0" w:author="niksana3 niksana3" w:date="2019-03-20T16:46:00Z">
                            <w:r w:rsidR="00E75B1C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1" w:author="niksana3 niksana3" w:date="2019-03-20T16:46:00Z">
                            <w:r w:rsidR="00B162A3" w:rsidDel="00E75B1C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5B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2" w:author="niksana3 niksana3" w:date="2019-03-20T16:46:00Z">
                      <w:r w:rsidR="00E75B1C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3" w:author="niksana3 niksana3" w:date="2019-03-20T16:46:00Z">
                      <w:r w:rsidR="00B162A3" w:rsidDel="00E75B1C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3016E" w14:textId="77777777" w:rsidR="003E2328" w:rsidRDefault="003E2328" w:rsidP="008068A2">
      <w:pPr>
        <w:spacing w:after="0" w:line="240" w:lineRule="auto"/>
      </w:pPr>
      <w:r>
        <w:separator/>
      </w:r>
    </w:p>
  </w:footnote>
  <w:footnote w:type="continuationSeparator" w:id="0">
    <w:p w14:paraId="0B3FD2C8" w14:textId="77777777" w:rsidR="003E2328" w:rsidRDefault="003E23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328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75B1C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778E-C9A0-489C-B616-FAA8F44E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niksana3 niksana3</cp:lastModifiedBy>
  <cp:revision>2</cp:revision>
  <cp:lastPrinted>2015-10-26T22:35:00Z</cp:lastPrinted>
  <dcterms:created xsi:type="dcterms:W3CDTF">2019-03-20T14:47:00Z</dcterms:created>
  <dcterms:modified xsi:type="dcterms:W3CDTF">2019-03-20T14:47:00Z</dcterms:modified>
  <cp:category>programming, education, software engineering, software development</cp:category>
</cp:coreProperties>
</file>